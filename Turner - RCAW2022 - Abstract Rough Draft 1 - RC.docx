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8D33" w14:textId="327635B7" w:rsidR="00F84B17" w:rsidRDefault="00221950" w:rsidP="00C47AF2">
      <w:pPr>
        <w:spacing w:line="480" w:lineRule="auto"/>
        <w:jc w:val="center"/>
        <w:rPr>
          <w:ins w:id="0" w:author="Ike Turner" w:date="2022-02-10T11:49:00Z"/>
          <w:sz w:val="24"/>
          <w:szCs w:val="24"/>
        </w:rPr>
      </w:pPr>
      <w:ins w:id="1" w:author="Ike Turner" w:date="2022-02-11T10:10:00Z">
        <w:r>
          <w:rPr>
            <w:sz w:val="24"/>
            <w:szCs w:val="24"/>
          </w:rPr>
          <w:t>Python Script for Overarm Motion Analysis Us</w:t>
        </w:r>
      </w:ins>
      <w:ins w:id="2" w:author="Ike Turner" w:date="2022-02-11T10:11:00Z">
        <w:r>
          <w:rPr>
            <w:sz w:val="24"/>
            <w:szCs w:val="24"/>
          </w:rPr>
          <w:t>ing 3D Motion Capture Data</w:t>
        </w:r>
      </w:ins>
    </w:p>
    <w:p w14:paraId="031DB01C" w14:textId="77777777" w:rsidR="00F84B17" w:rsidRDefault="00F84B17" w:rsidP="00466201">
      <w:pPr>
        <w:spacing w:line="480" w:lineRule="auto"/>
        <w:rPr>
          <w:ins w:id="3" w:author="Ike Turner" w:date="2022-02-10T11:49:00Z"/>
          <w:sz w:val="24"/>
          <w:szCs w:val="24"/>
        </w:rPr>
      </w:pPr>
    </w:p>
    <w:p w14:paraId="30C24C87" w14:textId="1FE3D76D" w:rsidR="005F4F3C" w:rsidRDefault="00883543" w:rsidP="00466201">
      <w:pPr>
        <w:spacing w:line="480" w:lineRule="auto"/>
        <w:rPr>
          <w:ins w:id="4" w:author="Ike Turner" w:date="2022-02-10T14:06:00Z"/>
          <w:sz w:val="24"/>
          <w:szCs w:val="24"/>
        </w:rPr>
      </w:pPr>
      <w:r w:rsidRPr="00466201">
        <w:rPr>
          <w:sz w:val="24"/>
          <w:szCs w:val="24"/>
        </w:rPr>
        <w:t>Human movement kinematics is an important focus within biomechanics with diverse purposes</w:t>
      </w:r>
      <w:r w:rsidR="00636A33" w:rsidRPr="00466201">
        <w:rPr>
          <w:sz w:val="24"/>
          <w:szCs w:val="24"/>
        </w:rPr>
        <w:t xml:space="preserve"> and applications.</w:t>
      </w:r>
      <w:ins w:id="5" w:author="Ike Turner" w:date="2022-02-10T12:35:00Z">
        <w:r w:rsidR="009523B4">
          <w:rPr>
            <w:sz w:val="24"/>
            <w:szCs w:val="24"/>
          </w:rPr>
          <w:t xml:space="preserve"> Due to functional complexity</w:t>
        </w:r>
      </w:ins>
      <w:ins w:id="6" w:author="Ike Turner" w:date="2022-02-10T12:36:00Z">
        <w:r w:rsidR="009523B4">
          <w:rPr>
            <w:sz w:val="24"/>
            <w:szCs w:val="24"/>
          </w:rPr>
          <w:t xml:space="preserve">, </w:t>
        </w:r>
      </w:ins>
      <w:ins w:id="7" w:author="Ike Turner" w:date="2022-02-10T12:37:00Z">
        <w:r w:rsidR="009523B4">
          <w:rPr>
            <w:sz w:val="24"/>
            <w:szCs w:val="24"/>
          </w:rPr>
          <w:t>large computational demand</w:t>
        </w:r>
      </w:ins>
      <w:ins w:id="8" w:author="Ike Turner" w:date="2022-02-10T12:45:00Z">
        <w:r w:rsidR="00E26A66">
          <w:rPr>
            <w:sz w:val="24"/>
            <w:szCs w:val="24"/>
          </w:rPr>
          <w:t>s</w:t>
        </w:r>
      </w:ins>
      <w:ins w:id="9" w:author="Ike Turner" w:date="2022-02-10T12:37:00Z">
        <w:r w:rsidR="009523B4">
          <w:rPr>
            <w:sz w:val="24"/>
            <w:szCs w:val="24"/>
          </w:rPr>
          <w:t xml:space="preserve"> and diversity in protocols, </w:t>
        </w:r>
      </w:ins>
      <w:ins w:id="10" w:author="Ike Turner" w:date="2022-02-10T12:53:00Z">
        <w:r w:rsidR="00403C07">
          <w:rPr>
            <w:sz w:val="24"/>
            <w:szCs w:val="24"/>
          </w:rPr>
          <w:t xml:space="preserve">the </w:t>
        </w:r>
      </w:ins>
      <w:ins w:id="11" w:author="Ike Turner" w:date="2022-02-10T12:37:00Z">
        <w:r w:rsidR="009523B4">
          <w:rPr>
            <w:sz w:val="24"/>
            <w:szCs w:val="24"/>
          </w:rPr>
          <w:t xml:space="preserve">collaboration </w:t>
        </w:r>
      </w:ins>
      <w:ins w:id="12" w:author="Ike Turner" w:date="2022-02-10T12:38:00Z">
        <w:r w:rsidR="00E26A66">
          <w:rPr>
            <w:sz w:val="24"/>
            <w:szCs w:val="24"/>
          </w:rPr>
          <w:t xml:space="preserve">of </w:t>
        </w:r>
      </w:ins>
      <w:ins w:id="13" w:author="Ike Turner" w:date="2022-02-10T12:41:00Z">
        <w:r w:rsidR="00E26A66">
          <w:rPr>
            <w:sz w:val="24"/>
            <w:szCs w:val="24"/>
          </w:rPr>
          <w:t xml:space="preserve">software </w:t>
        </w:r>
      </w:ins>
      <w:ins w:id="14" w:author="Ike Turner" w:date="2022-02-10T12:38:00Z">
        <w:r w:rsidR="00E26A66">
          <w:rPr>
            <w:sz w:val="24"/>
            <w:szCs w:val="24"/>
          </w:rPr>
          <w:t xml:space="preserve">tools </w:t>
        </w:r>
      </w:ins>
      <w:ins w:id="15" w:author="Ike Turner" w:date="2022-02-10T12:42:00Z">
        <w:r w:rsidR="00E26A66">
          <w:rPr>
            <w:sz w:val="24"/>
            <w:szCs w:val="24"/>
          </w:rPr>
          <w:t>is important</w:t>
        </w:r>
      </w:ins>
      <w:ins w:id="16" w:author="Ike Turner" w:date="2022-02-10T12:45:00Z">
        <w:r w:rsidR="00E26A66">
          <w:rPr>
            <w:sz w:val="24"/>
            <w:szCs w:val="24"/>
          </w:rPr>
          <w:t xml:space="preserve"> to </w:t>
        </w:r>
      </w:ins>
      <w:ins w:id="17" w:author="Ike Turner" w:date="2022-02-10T12:40:00Z">
        <w:r w:rsidR="00E26A66">
          <w:rPr>
            <w:sz w:val="24"/>
            <w:szCs w:val="24"/>
          </w:rPr>
          <w:t>help progress</w:t>
        </w:r>
      </w:ins>
      <w:ins w:id="18" w:author="Ike Turner" w:date="2022-02-10T12:45:00Z">
        <w:r w:rsidR="00E26A66">
          <w:rPr>
            <w:sz w:val="24"/>
            <w:szCs w:val="24"/>
          </w:rPr>
          <w:t xml:space="preserve"> the</w:t>
        </w:r>
      </w:ins>
      <w:ins w:id="19" w:author="Ike Turner" w:date="2022-02-10T12:40:00Z">
        <w:r w:rsidR="00E26A66">
          <w:rPr>
            <w:sz w:val="24"/>
            <w:szCs w:val="24"/>
          </w:rPr>
          <w:t xml:space="preserve"> understanding </w:t>
        </w:r>
      </w:ins>
      <w:ins w:id="20" w:author="Ike Turner" w:date="2022-02-10T12:46:00Z">
        <w:r w:rsidR="00E26A66">
          <w:rPr>
            <w:sz w:val="24"/>
            <w:szCs w:val="24"/>
          </w:rPr>
          <w:t xml:space="preserve">of </w:t>
        </w:r>
      </w:ins>
      <w:ins w:id="21" w:author="Ike Turner" w:date="2022-02-10T12:40:00Z">
        <w:r w:rsidR="00E26A66">
          <w:rPr>
            <w:sz w:val="24"/>
            <w:szCs w:val="24"/>
          </w:rPr>
          <w:t>human movement through biomechanics.</w:t>
        </w:r>
      </w:ins>
      <w:ins w:id="22" w:author="Ike Turner" w:date="2022-02-10T12:46:00Z">
        <w:r w:rsidR="00E26A66">
          <w:rPr>
            <w:sz w:val="24"/>
            <w:szCs w:val="24"/>
          </w:rPr>
          <w:t xml:space="preserve"> </w:t>
        </w:r>
      </w:ins>
      <w:del w:id="23" w:author="Ike Turner" w:date="2022-02-10T12:35:00Z">
        <w:r w:rsidR="00636A33" w:rsidRPr="00466201" w:rsidDel="009523B4">
          <w:rPr>
            <w:sz w:val="24"/>
            <w:szCs w:val="24"/>
          </w:rPr>
          <w:delText xml:space="preserve"> </w:delText>
        </w:r>
      </w:del>
      <w:ins w:id="24" w:author="Ike Turner" w:date="2022-02-10T12:06:00Z">
        <w:r w:rsidR="004C42FB">
          <w:rPr>
            <w:sz w:val="24"/>
            <w:szCs w:val="24"/>
          </w:rPr>
          <w:t>Although the field has a large open</w:t>
        </w:r>
      </w:ins>
      <w:ins w:id="25" w:author="Ike Turner" w:date="2022-02-10T12:28:00Z">
        <w:r w:rsidR="009523B4">
          <w:rPr>
            <w:sz w:val="24"/>
            <w:szCs w:val="24"/>
          </w:rPr>
          <w:t>-</w:t>
        </w:r>
      </w:ins>
      <w:ins w:id="26" w:author="Ike Turner" w:date="2022-02-10T12:06:00Z">
        <w:r w:rsidR="004C42FB">
          <w:rPr>
            <w:sz w:val="24"/>
            <w:szCs w:val="24"/>
          </w:rPr>
          <w:t xml:space="preserve">source community with </w:t>
        </w:r>
      </w:ins>
      <w:ins w:id="27" w:author="Ike Turner" w:date="2022-02-10T12:08:00Z">
        <w:r w:rsidR="004C42FB">
          <w:rPr>
            <w:sz w:val="24"/>
            <w:szCs w:val="24"/>
          </w:rPr>
          <w:t xml:space="preserve">software </w:t>
        </w:r>
      </w:ins>
      <w:ins w:id="28" w:author="Ike Turner" w:date="2022-02-10T12:06:00Z">
        <w:r w:rsidR="004C42FB">
          <w:rPr>
            <w:sz w:val="24"/>
            <w:szCs w:val="24"/>
          </w:rPr>
          <w:t>tools</w:t>
        </w:r>
      </w:ins>
      <w:ins w:id="29" w:author="Ike Turner" w:date="2022-02-10T12:08:00Z">
        <w:r w:rsidR="004C42FB">
          <w:rPr>
            <w:sz w:val="24"/>
            <w:szCs w:val="24"/>
          </w:rPr>
          <w:t xml:space="preserve"> that help visualize human movement,</w:t>
        </w:r>
      </w:ins>
      <w:ins w:id="30" w:author="Ike Turner" w:date="2022-02-10T12:06:00Z">
        <w:r w:rsidR="004C42FB">
          <w:rPr>
            <w:sz w:val="24"/>
            <w:szCs w:val="24"/>
          </w:rPr>
          <w:t xml:space="preserve"> </w:t>
        </w:r>
      </w:ins>
      <w:ins w:id="31" w:author="Ike Turner" w:date="2022-02-10T12:07:00Z">
        <w:r w:rsidR="004C42FB">
          <w:rPr>
            <w:sz w:val="24"/>
            <w:szCs w:val="24"/>
          </w:rPr>
          <w:t>there is a lack of open</w:t>
        </w:r>
      </w:ins>
      <w:ins w:id="32" w:author="Ike Turner" w:date="2022-02-10T12:32:00Z">
        <w:r w:rsidR="009523B4">
          <w:rPr>
            <w:sz w:val="24"/>
            <w:szCs w:val="24"/>
          </w:rPr>
          <w:t>-</w:t>
        </w:r>
      </w:ins>
      <w:ins w:id="33" w:author="Ike Turner" w:date="2022-02-10T12:07:00Z">
        <w:r w:rsidR="004C42FB">
          <w:rPr>
            <w:sz w:val="24"/>
            <w:szCs w:val="24"/>
          </w:rPr>
          <w:t>source tools that an</w:t>
        </w:r>
      </w:ins>
      <w:ins w:id="34" w:author="Ike Turner" w:date="2022-02-10T12:08:00Z">
        <w:r w:rsidR="004C42FB">
          <w:rPr>
            <w:sz w:val="24"/>
            <w:szCs w:val="24"/>
          </w:rPr>
          <w:t>alyze</w:t>
        </w:r>
      </w:ins>
      <w:ins w:id="35" w:author="Ike Turner" w:date="2022-02-10T12:16:00Z">
        <w:r w:rsidR="004C42FB">
          <w:rPr>
            <w:sz w:val="24"/>
            <w:szCs w:val="24"/>
          </w:rPr>
          <w:t xml:space="preserve"> human movement.</w:t>
        </w:r>
      </w:ins>
      <w:ins w:id="36" w:author="Ike Turner" w:date="2022-02-10T12:18:00Z">
        <w:r w:rsidR="00524047">
          <w:rPr>
            <w:sz w:val="24"/>
            <w:szCs w:val="24"/>
          </w:rPr>
          <w:t xml:space="preserve"> </w:t>
        </w:r>
      </w:ins>
      <w:ins w:id="37" w:author="Ike Turner" w:date="2022-02-10T12:21:00Z">
        <w:r w:rsidR="00524047">
          <w:rPr>
            <w:sz w:val="24"/>
            <w:szCs w:val="24"/>
          </w:rPr>
          <w:t>3</w:t>
        </w:r>
      </w:ins>
      <w:ins w:id="38" w:author="Ike Turner" w:date="2022-02-10T12:32:00Z">
        <w:r w:rsidR="009523B4">
          <w:rPr>
            <w:sz w:val="24"/>
            <w:szCs w:val="24"/>
          </w:rPr>
          <w:t>-dimensional</w:t>
        </w:r>
      </w:ins>
      <w:ins w:id="39" w:author="Ike Turner" w:date="2022-02-10T12:21:00Z">
        <w:r w:rsidR="00524047">
          <w:rPr>
            <w:sz w:val="24"/>
            <w:szCs w:val="24"/>
          </w:rPr>
          <w:t xml:space="preserve"> upper extremity movements</w:t>
        </w:r>
      </w:ins>
      <w:ins w:id="40" w:author="Ike Turner" w:date="2022-02-10T12:22:00Z">
        <w:r w:rsidR="00524047">
          <w:rPr>
            <w:sz w:val="24"/>
            <w:szCs w:val="24"/>
          </w:rPr>
          <w:t xml:space="preserve"> </w:t>
        </w:r>
      </w:ins>
      <w:ins w:id="41" w:author="Ike Turner" w:date="2022-02-10T12:24:00Z">
        <w:r w:rsidR="00524047">
          <w:rPr>
            <w:sz w:val="24"/>
            <w:szCs w:val="24"/>
          </w:rPr>
          <w:t xml:space="preserve">specifically </w:t>
        </w:r>
      </w:ins>
      <w:ins w:id="42" w:author="Ike Turner" w:date="2022-02-10T12:28:00Z">
        <w:r w:rsidR="009523B4">
          <w:rPr>
            <w:sz w:val="24"/>
            <w:szCs w:val="24"/>
          </w:rPr>
          <w:t>lack</w:t>
        </w:r>
      </w:ins>
      <w:ins w:id="43" w:author="Ike Turner" w:date="2022-02-10T12:24:00Z">
        <w:r w:rsidR="00524047">
          <w:rPr>
            <w:sz w:val="24"/>
            <w:szCs w:val="24"/>
          </w:rPr>
          <w:t xml:space="preserve"> open-source software</w:t>
        </w:r>
      </w:ins>
      <w:ins w:id="44" w:author="Ike Turner" w:date="2022-02-10T12:27:00Z">
        <w:r w:rsidR="00524047">
          <w:rPr>
            <w:sz w:val="24"/>
            <w:szCs w:val="24"/>
          </w:rPr>
          <w:t xml:space="preserve"> that analyzes </w:t>
        </w:r>
      </w:ins>
      <w:ins w:id="45" w:author="Ike Turner" w:date="2022-02-10T12:28:00Z">
        <w:r w:rsidR="009523B4">
          <w:rPr>
            <w:sz w:val="24"/>
            <w:szCs w:val="24"/>
          </w:rPr>
          <w:t xml:space="preserve">complex functional movement such as overarm throwing. </w:t>
        </w:r>
      </w:ins>
      <w:ins w:id="46" w:author="Ike Turner" w:date="2022-02-10T12:57:00Z">
        <w:r w:rsidR="00403C07">
          <w:rPr>
            <w:sz w:val="24"/>
            <w:szCs w:val="24"/>
          </w:rPr>
          <w:t xml:space="preserve">Therefore, the goal </w:t>
        </w:r>
      </w:ins>
      <w:ins w:id="47" w:author="Ike Turner" w:date="2022-02-10T12:58:00Z">
        <w:r w:rsidR="00403C07">
          <w:rPr>
            <w:sz w:val="24"/>
            <w:szCs w:val="24"/>
          </w:rPr>
          <w:t xml:space="preserve">of this project is to develop </w:t>
        </w:r>
      </w:ins>
      <w:ins w:id="48" w:author="Ike Turner" w:date="2022-02-10T12:59:00Z">
        <w:r w:rsidR="00403C07">
          <w:rPr>
            <w:sz w:val="24"/>
            <w:szCs w:val="24"/>
          </w:rPr>
          <w:t>a</w:t>
        </w:r>
      </w:ins>
      <w:r w:rsidR="00221950">
        <w:rPr>
          <w:sz w:val="24"/>
          <w:szCs w:val="24"/>
        </w:rPr>
        <w:t xml:space="preserve"> script</w:t>
      </w:r>
      <w:ins w:id="49" w:author="Ike Turner" w:date="2022-02-10T12:59:00Z">
        <w:r w:rsidR="00403C07">
          <w:rPr>
            <w:sz w:val="24"/>
            <w:szCs w:val="24"/>
          </w:rPr>
          <w:t xml:space="preserve"> that </w:t>
        </w:r>
      </w:ins>
      <w:ins w:id="50" w:author="Ike Turner" w:date="2022-02-10T13:01:00Z">
        <w:r w:rsidR="00616F35">
          <w:rPr>
            <w:sz w:val="24"/>
            <w:szCs w:val="24"/>
          </w:rPr>
          <w:t>perf</w:t>
        </w:r>
      </w:ins>
      <w:ins w:id="51" w:author="Ike Turner" w:date="2022-02-10T13:02:00Z">
        <w:r w:rsidR="00616F35">
          <w:rPr>
            <w:sz w:val="24"/>
            <w:szCs w:val="24"/>
          </w:rPr>
          <w:t xml:space="preserve">orms upper extremity analysis </w:t>
        </w:r>
      </w:ins>
      <w:ins w:id="52" w:author="Ike Turner" w:date="2022-02-10T13:03:00Z">
        <w:r w:rsidR="00616F35">
          <w:rPr>
            <w:sz w:val="24"/>
            <w:szCs w:val="24"/>
          </w:rPr>
          <w:t>of motion capture data.</w:t>
        </w:r>
      </w:ins>
      <w:ins w:id="53" w:author="Ike Turner" w:date="2022-02-10T13:21:00Z">
        <w:r w:rsidR="00421E0A">
          <w:rPr>
            <w:sz w:val="24"/>
            <w:szCs w:val="24"/>
          </w:rPr>
          <w:t xml:space="preserve"> The motion capture data used is from an open-source study that had individuals with no prior overarm throwing experience throw over several sessions. Each participant completed 15 dominant and 15 nondominant hand throws with a baseball with a goal of throwing as fast as possible. </w:t>
        </w:r>
      </w:ins>
      <w:ins w:id="54" w:author="Ike Turner" w:date="2022-02-10T13:29:00Z">
        <w:r w:rsidR="002F6EB1">
          <w:rPr>
            <w:sz w:val="24"/>
            <w:szCs w:val="24"/>
          </w:rPr>
          <w:t xml:space="preserve">The motion capture was </w:t>
        </w:r>
      </w:ins>
      <w:ins w:id="55" w:author="Ike Turner" w:date="2022-02-10T13:30:00Z">
        <w:r w:rsidR="002F6EB1">
          <w:rPr>
            <w:sz w:val="24"/>
            <w:szCs w:val="24"/>
          </w:rPr>
          <w:t xml:space="preserve">taken with 10 Vicon infrared cameras </w:t>
        </w:r>
        <w:r w:rsidR="002F6EB1" w:rsidRPr="002F6EB1">
          <w:rPr>
            <w:sz w:val="24"/>
            <w:szCs w:val="24"/>
          </w:rPr>
          <w:t>(T-10, T-40, Oxford Metrics Ltd., UK)</w:t>
        </w:r>
        <w:r w:rsidR="002F6EB1">
          <w:rPr>
            <w:sz w:val="24"/>
            <w:szCs w:val="24"/>
          </w:rPr>
          <w:t xml:space="preserve"> and </w:t>
        </w:r>
      </w:ins>
      <w:ins w:id="56" w:author="Ike Turner" w:date="2022-02-10T13:32:00Z">
        <w:r w:rsidR="004F4CBD">
          <w:rPr>
            <w:sz w:val="24"/>
            <w:szCs w:val="24"/>
          </w:rPr>
          <w:t>the</w:t>
        </w:r>
      </w:ins>
      <w:ins w:id="57" w:author="Ike Turner" w:date="2022-02-10T13:33:00Z">
        <w:r w:rsidR="004F4CBD">
          <w:rPr>
            <w:sz w:val="24"/>
            <w:szCs w:val="24"/>
          </w:rPr>
          <w:t xml:space="preserve"> data are</w:t>
        </w:r>
      </w:ins>
      <w:ins w:id="58" w:author="Ike Turner" w:date="2022-02-10T13:32:00Z">
        <w:r w:rsidR="004F4CBD">
          <w:rPr>
            <w:sz w:val="24"/>
            <w:szCs w:val="24"/>
          </w:rPr>
          <w:t xml:space="preserve"> exported as csv files. </w:t>
        </w:r>
      </w:ins>
      <w:ins w:id="59" w:author="Ike Turner" w:date="2022-02-10T13:03:00Z">
        <w:r w:rsidR="00616F35">
          <w:rPr>
            <w:sz w:val="24"/>
            <w:szCs w:val="24"/>
          </w:rPr>
          <w:t xml:space="preserve">The </w:t>
        </w:r>
      </w:ins>
      <w:r w:rsidR="00221950">
        <w:rPr>
          <w:sz w:val="24"/>
          <w:szCs w:val="24"/>
        </w:rPr>
        <w:t>script</w:t>
      </w:r>
      <w:ins w:id="60" w:author="Ike Turner" w:date="2022-02-10T13:03:00Z">
        <w:r w:rsidR="00616F35">
          <w:rPr>
            <w:sz w:val="24"/>
            <w:szCs w:val="24"/>
          </w:rPr>
          <w:t xml:space="preserve"> is developed using </w:t>
        </w:r>
      </w:ins>
      <w:ins w:id="61" w:author="Ike Turner" w:date="2022-02-10T13:04:00Z">
        <w:r w:rsidR="00616F35">
          <w:rPr>
            <w:sz w:val="24"/>
            <w:szCs w:val="24"/>
          </w:rPr>
          <w:t xml:space="preserve">Python along with </w:t>
        </w:r>
      </w:ins>
      <w:ins w:id="62" w:author="Ike Turner" w:date="2022-02-10T13:11:00Z">
        <w:r w:rsidR="00421E0A">
          <w:rPr>
            <w:sz w:val="24"/>
            <w:szCs w:val="24"/>
          </w:rPr>
          <w:t>libraries</w:t>
        </w:r>
      </w:ins>
      <w:ins w:id="63" w:author="Ike Turner" w:date="2022-02-10T13:04:00Z">
        <w:r w:rsidR="00616F35">
          <w:rPr>
            <w:sz w:val="24"/>
            <w:szCs w:val="24"/>
          </w:rPr>
          <w:t xml:space="preserve"> that aid </w:t>
        </w:r>
      </w:ins>
      <w:ins w:id="64" w:author="Ike Turner" w:date="2022-02-10T13:06:00Z">
        <w:r w:rsidR="00616F35">
          <w:rPr>
            <w:sz w:val="24"/>
            <w:szCs w:val="24"/>
          </w:rPr>
          <w:t xml:space="preserve">data </w:t>
        </w:r>
      </w:ins>
      <w:ins w:id="65" w:author="Ike Turner" w:date="2022-02-10T13:04:00Z">
        <w:r w:rsidR="00616F35">
          <w:rPr>
            <w:sz w:val="24"/>
            <w:szCs w:val="24"/>
          </w:rPr>
          <w:t>analysis</w:t>
        </w:r>
      </w:ins>
      <w:ins w:id="66" w:author="Ike Turner" w:date="2022-02-10T13:06:00Z">
        <w:r w:rsidR="00616F35">
          <w:rPr>
            <w:sz w:val="24"/>
            <w:szCs w:val="24"/>
          </w:rPr>
          <w:t xml:space="preserve"> and visualizing the data. Pandas, matplotlib and </w:t>
        </w:r>
        <w:proofErr w:type="spellStart"/>
        <w:r w:rsidR="00616F35">
          <w:rPr>
            <w:sz w:val="24"/>
            <w:szCs w:val="24"/>
          </w:rPr>
          <w:t>numpy</w:t>
        </w:r>
        <w:proofErr w:type="spellEnd"/>
        <w:r w:rsidR="00616F35">
          <w:rPr>
            <w:sz w:val="24"/>
            <w:szCs w:val="24"/>
          </w:rPr>
          <w:t xml:space="preserve"> are </w:t>
        </w:r>
      </w:ins>
      <w:ins w:id="67" w:author="Ike Turner" w:date="2022-02-10T13:08:00Z">
        <w:r w:rsidR="00616F35">
          <w:rPr>
            <w:sz w:val="24"/>
            <w:szCs w:val="24"/>
          </w:rPr>
          <w:t xml:space="preserve">the </w:t>
        </w:r>
      </w:ins>
      <w:ins w:id="68" w:author="Ike Turner" w:date="2022-02-10T13:09:00Z">
        <w:r w:rsidR="00616F35">
          <w:rPr>
            <w:sz w:val="24"/>
            <w:szCs w:val="24"/>
          </w:rPr>
          <w:t>major modules that the script uses to interact with the motion capture data</w:t>
        </w:r>
      </w:ins>
      <w:ins w:id="69" w:author="Ike Turner" w:date="2022-02-10T13:21:00Z">
        <w:r w:rsidR="00421E0A">
          <w:rPr>
            <w:sz w:val="24"/>
            <w:szCs w:val="24"/>
          </w:rPr>
          <w:t xml:space="preserve">. </w:t>
        </w:r>
      </w:ins>
      <w:ins w:id="70" w:author="Ike Turner" w:date="2022-02-10T13:35:00Z">
        <w:r w:rsidR="004F4CBD">
          <w:rPr>
            <w:sz w:val="24"/>
            <w:szCs w:val="24"/>
          </w:rPr>
          <w:t>The code will calculate individual upper extremity segment angles to calculate the joint angles</w:t>
        </w:r>
      </w:ins>
      <w:ins w:id="71" w:author="Ike Turner" w:date="2022-02-10T13:49:00Z">
        <w:r w:rsidR="00662A94">
          <w:rPr>
            <w:sz w:val="24"/>
            <w:szCs w:val="24"/>
          </w:rPr>
          <w:t>, visualize segment angles, visualize joint angles</w:t>
        </w:r>
      </w:ins>
      <w:ins w:id="72" w:author="Ike Turner" w:date="2022-02-10T13:39:00Z">
        <w:r w:rsidR="004F4CBD">
          <w:rPr>
            <w:sz w:val="24"/>
            <w:szCs w:val="24"/>
          </w:rPr>
          <w:t xml:space="preserve"> and </w:t>
        </w:r>
      </w:ins>
      <w:ins w:id="73" w:author="Ike Turner" w:date="2022-02-10T13:40:00Z">
        <w:r w:rsidR="004F4CBD">
          <w:rPr>
            <w:sz w:val="24"/>
            <w:szCs w:val="24"/>
          </w:rPr>
          <w:t>visualize the segment angles changing over time</w:t>
        </w:r>
      </w:ins>
      <w:ins w:id="74" w:author="Ike Turner" w:date="2022-02-10T13:47:00Z">
        <w:r w:rsidR="00662A94">
          <w:rPr>
            <w:sz w:val="24"/>
            <w:szCs w:val="24"/>
          </w:rPr>
          <w:t xml:space="preserve"> by combining the segments</w:t>
        </w:r>
      </w:ins>
      <w:ins w:id="75" w:author="Ike Turner" w:date="2022-02-10T13:48:00Z">
        <w:r w:rsidR="00662A94">
          <w:rPr>
            <w:sz w:val="24"/>
            <w:szCs w:val="24"/>
          </w:rPr>
          <w:t xml:space="preserve"> on a figure</w:t>
        </w:r>
      </w:ins>
      <w:ins w:id="76" w:author="Ike Turner" w:date="2022-02-10T13:40:00Z">
        <w:r w:rsidR="004F4CBD">
          <w:rPr>
            <w:sz w:val="24"/>
            <w:szCs w:val="24"/>
          </w:rPr>
          <w:t xml:space="preserve">. </w:t>
        </w:r>
      </w:ins>
      <w:ins w:id="77" w:author="Ike Turner" w:date="2022-02-10T13:53:00Z">
        <w:r w:rsidR="00FF76A0">
          <w:rPr>
            <w:sz w:val="24"/>
            <w:szCs w:val="24"/>
          </w:rPr>
          <w:t>This software will be used for bas</w:t>
        </w:r>
      </w:ins>
      <w:ins w:id="78" w:author="Ike Turner" w:date="2022-02-10T13:54:00Z">
        <w:r w:rsidR="00FF76A0">
          <w:rPr>
            <w:sz w:val="24"/>
            <w:szCs w:val="24"/>
          </w:rPr>
          <w:t xml:space="preserve">ic overarm throwing analysis and will allow the user to get a summary </w:t>
        </w:r>
      </w:ins>
      <w:ins w:id="79" w:author="Ike Turner" w:date="2022-02-10T13:55:00Z">
        <w:r w:rsidR="00FF76A0">
          <w:rPr>
            <w:sz w:val="24"/>
            <w:szCs w:val="24"/>
          </w:rPr>
          <w:t xml:space="preserve">of the motion. </w:t>
        </w:r>
      </w:ins>
      <w:r w:rsidR="004A2A2B">
        <w:rPr>
          <w:sz w:val="24"/>
          <w:szCs w:val="24"/>
        </w:rPr>
        <w:t>Coaches and researchers that are interested in overarm</w:t>
      </w:r>
      <w:r w:rsidR="00157FA2">
        <w:rPr>
          <w:sz w:val="24"/>
          <w:szCs w:val="24"/>
        </w:rPr>
        <w:t xml:space="preserve"> throwing would find it useful because it </w:t>
      </w:r>
      <w:r w:rsidR="00E72C6A">
        <w:rPr>
          <w:sz w:val="24"/>
          <w:szCs w:val="24"/>
        </w:rPr>
        <w:t xml:space="preserve">visualizes and calculates throwing metric data, which will allow for a deeper understanding of the individual’s </w:t>
      </w:r>
      <w:r w:rsidR="00ED4BCD">
        <w:rPr>
          <w:sz w:val="24"/>
          <w:szCs w:val="24"/>
        </w:rPr>
        <w:t>throwing biomechanics.</w:t>
      </w:r>
    </w:p>
    <w:p w14:paraId="13F3A041" w14:textId="64BEF240" w:rsidR="0067447F" w:rsidRPr="00466201" w:rsidRDefault="0067447F" w:rsidP="00466201">
      <w:pPr>
        <w:spacing w:line="480" w:lineRule="auto"/>
        <w:rPr>
          <w:sz w:val="24"/>
          <w:szCs w:val="24"/>
        </w:rPr>
      </w:pPr>
    </w:p>
    <w:sectPr w:rsidR="0067447F" w:rsidRPr="0046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ke Turner">
    <w15:presenceInfo w15:providerId="Windows Live" w15:userId="a921d65c71e4d3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43"/>
    <w:rsid w:val="000E39A5"/>
    <w:rsid w:val="00157FA2"/>
    <w:rsid w:val="00221950"/>
    <w:rsid w:val="00254373"/>
    <w:rsid w:val="002F6EB1"/>
    <w:rsid w:val="00337EEE"/>
    <w:rsid w:val="00403C07"/>
    <w:rsid w:val="00421E0A"/>
    <w:rsid w:val="00461A86"/>
    <w:rsid w:val="00466201"/>
    <w:rsid w:val="004A2A2B"/>
    <w:rsid w:val="004C42FB"/>
    <w:rsid w:val="004F4CBD"/>
    <w:rsid w:val="00524047"/>
    <w:rsid w:val="005F4F3C"/>
    <w:rsid w:val="00616F35"/>
    <w:rsid w:val="00636A33"/>
    <w:rsid w:val="00662A94"/>
    <w:rsid w:val="0067447F"/>
    <w:rsid w:val="008704A9"/>
    <w:rsid w:val="00873A33"/>
    <w:rsid w:val="00883543"/>
    <w:rsid w:val="008B3C36"/>
    <w:rsid w:val="008B69EE"/>
    <w:rsid w:val="009523B4"/>
    <w:rsid w:val="009C58F6"/>
    <w:rsid w:val="00A4314E"/>
    <w:rsid w:val="00AC5ED4"/>
    <w:rsid w:val="00AD238A"/>
    <w:rsid w:val="00B84A2C"/>
    <w:rsid w:val="00C462CC"/>
    <w:rsid w:val="00C47AF2"/>
    <w:rsid w:val="00C508E8"/>
    <w:rsid w:val="00D26415"/>
    <w:rsid w:val="00E26A66"/>
    <w:rsid w:val="00E31E13"/>
    <w:rsid w:val="00E72C6A"/>
    <w:rsid w:val="00E9358E"/>
    <w:rsid w:val="00ED4BCD"/>
    <w:rsid w:val="00F84B17"/>
    <w:rsid w:val="00FD1829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A88D"/>
  <w15:chartTrackingRefBased/>
  <w15:docId w15:val="{080433B9-2C45-4606-89F1-8F924C7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D18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D1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8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8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82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7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8E27-0845-4AEC-87C0-F635B5FF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Turner</dc:creator>
  <cp:keywords/>
  <dc:description/>
  <cp:lastModifiedBy>Ike Turner</cp:lastModifiedBy>
  <cp:revision>3</cp:revision>
  <dcterms:created xsi:type="dcterms:W3CDTF">2022-02-11T15:18:00Z</dcterms:created>
  <dcterms:modified xsi:type="dcterms:W3CDTF">2022-02-11T15:18:00Z</dcterms:modified>
</cp:coreProperties>
</file>